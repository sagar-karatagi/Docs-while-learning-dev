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38twjiks2b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STEP A: Prepare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grpc-proto</w:t>
      </w:r>
      <w:r w:rsidDel="00000000" w:rsidR="00000000" w:rsidRPr="00000000">
        <w:rPr>
          <w:b w:val="1"/>
          <w:sz w:val="34"/>
          <w:szCs w:val="34"/>
          <w:rtl w:val="0"/>
        </w:rPr>
        <w:t xml:space="preserve"> Repository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Structure of the repo 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grpc-proto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/</w:t>
              <w:br w:type="textWrapping"/>
              <w:t xml:space="preserve">├──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proto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/</w:t>
              <w:br w:type="textWrapping"/>
              <w:t xml:space="preserve">│   └──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billing-service</w:t>
            </w:r>
            <w:r w:rsidDel="00000000" w:rsidR="00000000" w:rsidRPr="00000000">
              <w:rPr>
                <w:rFonts w:ascii="Consolas" w:cs="Consolas" w:eastAsia="Consolas" w:hAnsi="Consolas"/>
                <w:color w:val="e8bf6a"/>
                <w:shd w:fill="282b2e" w:val="clear"/>
                <w:rtl w:val="0"/>
              </w:rPr>
              <w:t xml:space="preserve">.proto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├──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build</w:t>
            </w:r>
            <w:r w:rsidDel="00000000" w:rsidR="00000000" w:rsidRPr="00000000">
              <w:rPr>
                <w:rFonts w:ascii="Consolas" w:cs="Consolas" w:eastAsia="Consolas" w:hAnsi="Consolas"/>
                <w:color w:val="e8bf6a"/>
                <w:shd w:fill="282b2e" w:val="clear"/>
                <w:rtl w:val="0"/>
              </w:rPr>
              <w:t xml:space="preserve">.gradle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├──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settings</w:t>
            </w:r>
            <w:r w:rsidDel="00000000" w:rsidR="00000000" w:rsidRPr="00000000">
              <w:rPr>
                <w:rFonts w:ascii="Consolas" w:cs="Consolas" w:eastAsia="Consolas" w:hAnsi="Consolas"/>
                <w:color w:val="e8bf6a"/>
                <w:shd w:fill="282b2e" w:val="clear"/>
                <w:rtl w:val="0"/>
              </w:rPr>
              <w:t xml:space="preserve">.gradle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└──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README</w:t>
            </w:r>
            <w:r w:rsidDel="00000000" w:rsidR="00000000" w:rsidRPr="00000000">
              <w:rPr>
                <w:rFonts w:ascii="Consolas" w:cs="Consolas" w:eastAsia="Consolas" w:hAnsi="Consolas"/>
                <w:color w:val="e8bf6a"/>
                <w:shd w:fill="282b2e" w:val="clear"/>
                <w:rtl w:val="0"/>
              </w:rPr>
              <w:t xml:space="preserve">.md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step involves creating a dedicated repository for your Protobuf definitions. This ensures a single, centralized source of truth for all your service contracts.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9jz97via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A.1: Create the Proto File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directory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grpc-proto</w:t>
      </w:r>
      <w:r w:rsidDel="00000000" w:rsidR="00000000" w:rsidRPr="00000000">
        <w:rPr>
          <w:rtl w:val="0"/>
        </w:rPr>
        <w:t xml:space="preserve"> and inside it, create the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src/main/proto/billing_service.proto</w:t>
      </w:r>
      <w:r w:rsidDel="00000000" w:rsidR="00000000" w:rsidRPr="00000000">
        <w:rPr>
          <w:rtl w:val="0"/>
        </w:rPr>
        <w:t xml:space="preserve">. The content should be exactly as provided: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Protocol Buffers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-45.0" w:type="dxa"/>
        <w:tblLayout w:type="fixed"/>
        <w:tblLook w:val="06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syntax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"proto3"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java_multiple_files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java_package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"com.pm.billing"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java_outer_classname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"BillingProto"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service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BillingService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rpc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createBillingAccount (BillingRequest)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(BillingResponse);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BillingRequest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patientId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email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BillingResponse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accountId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status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This file defines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BillingService</w:t>
      </w:r>
      <w:r w:rsidDel="00000000" w:rsidR="00000000" w:rsidRPr="00000000">
        <w:rPr>
          <w:rtl w:val="0"/>
        </w:rPr>
        <w:t xml:space="preserve"> with a single RPC method,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createBillingAccount</w:t>
      </w:r>
      <w:r w:rsidDel="00000000" w:rsidR="00000000" w:rsidRPr="00000000">
        <w:rPr>
          <w:rtl w:val="0"/>
        </w:rPr>
        <w:t xml:space="preserve">, and the corresponding request and response messages.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oxmjbj2v7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2nsy2bb1h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A.2: Create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build.gradle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File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grpc-proto</w:t>
      </w:r>
      <w:r w:rsidDel="00000000" w:rsidR="00000000" w:rsidRPr="00000000">
        <w:rPr>
          <w:rtl w:val="0"/>
        </w:rPr>
        <w:t xml:space="preserve"> root directory,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build.gradle</w:t>
      </w:r>
      <w:r w:rsidDel="00000000" w:rsidR="00000000" w:rsidRPr="00000000">
        <w:rPr>
          <w:rtl w:val="0"/>
        </w:rPr>
        <w:t xml:space="preserve"> file to configure the Protobuf compilation and Maven publication. This Gradle script uses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com.google.protobuf</w:t>
      </w:r>
      <w:r w:rsidDel="00000000" w:rsidR="00000000" w:rsidRPr="00000000">
        <w:rPr>
          <w:rtl w:val="0"/>
        </w:rPr>
        <w:t xml:space="preserve"> plugin to generate Java code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.proto</w:t>
      </w:r>
      <w:r w:rsidDel="00000000" w:rsidR="00000000" w:rsidRPr="00000000">
        <w:rPr>
          <w:rtl w:val="0"/>
        </w:rPr>
        <w:t xml:space="preserve"> file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maven-publish</w:t>
      </w:r>
      <w:r w:rsidDel="00000000" w:rsidR="00000000" w:rsidRPr="00000000">
        <w:rPr>
          <w:rtl w:val="0"/>
        </w:rPr>
        <w:t xml:space="preserve"> plugin to create a publishable artifact.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Gradle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plugins {</w:t>
              <w:br w:type="textWrapping"/>
              <w:t xml:space="preserve">    id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'java'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id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'com.google.protobuf'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version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'0.9.4'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id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'maven-publish'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'com.pm'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version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'1.0.0'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repositories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{</w:t>
              <w:br w:type="textWrapping"/>
              <w:t xml:space="preserve">    mavenCentral()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dependencies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{</w:t>
              <w:br w:type="textWrapping"/>
              <w:t xml:space="preserve">    implementation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"io.grpc:grpc-netty-shaded:1.69.0"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implementation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"io.grpc:grpc-protobuf:1.69.0"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implementation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"io.grpc:grpc-stub:1.69.0"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implementation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"com.google.protobuf:protobuf-java:3.25.3"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protobuf {</w:t>
              <w:br w:type="textWrapping"/>
              <w:t xml:space="preserve">    protoc {</w:t>
              <w:br w:type="textWrapping"/>
              <w:t xml:space="preserve">        artifact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"com.google.protobuf:protoc:3.25.3"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}</w:t>
              <w:br w:type="textWrapping"/>
              <w:t xml:space="preserve">    plugins {</w:t>
              <w:br w:type="textWrapping"/>
              <w:t xml:space="preserve">        grpc {</w:t>
              <w:br w:type="textWrapping"/>
              <w:t xml:space="preserve">            artifact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"io.grpc:protoc-gen-grpc-java:1.69.0"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generateProtoTasks {</w:t>
              <w:br w:type="textWrapping"/>
              <w:t xml:space="preserve">        all().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task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-&gt;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task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.plugins {</w:t>
              <w:br w:type="textWrapping"/>
              <w:t xml:space="preserve">                grpc {}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t xml:space="preserve">java {</w:t>
              <w:br w:type="textWrapping"/>
              <w:t xml:space="preserve">    withSourcesJar()</w:t>
              <w:br w:type="textWrapping"/>
              <w:t xml:space="preserve">    withJavadocJar()</w:t>
              <w:br w:type="textWrapping"/>
              <w:t xml:space="preserve">}</w:t>
              <w:br w:type="textWrapping"/>
              <w:br w:type="textWrapping"/>
              <w:t xml:space="preserve">publishing {</w:t>
              <w:br w:type="textWrapping"/>
              <w:t xml:space="preserve">    publications {</w:t>
              <w:br w:type="textWrapping"/>
              <w:t xml:space="preserve">        mavenJava(MavenPublication)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components.java</w:t>
              <w:br w:type="textWrapping"/>
              <w:t xml:space="preserve">            artifactId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'pm-protos'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repositories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hd w:fill="282b2e" w:val="clear"/>
                <w:rtl w:val="0"/>
              </w:rPr>
              <w:t xml:space="preserve">// We'll configure GitHub Packages here later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Also,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settings.gradle</w:t>
      </w:r>
      <w:r w:rsidDel="00000000" w:rsidR="00000000" w:rsidRPr="00000000">
        <w:rPr>
          <w:rtl w:val="0"/>
        </w:rPr>
        <w:t xml:space="preserve"> file in the same directory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rootProject.name = 'grpc-proto'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dp0pxz3drr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STEP B: Local Testing and Publication 🧪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publishing to a remote repository, it's good practice to test the build and publication process locally. This step publishes the generated artifact to your local Maven repository.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following command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grpc-proto</w:t>
      </w:r>
      <w:r w:rsidDel="00000000" w:rsidR="00000000" w:rsidRPr="00000000">
        <w:rPr>
          <w:rtl w:val="0"/>
        </w:rPr>
        <w:t xml:space="preserve"> root: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Bash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./gradlew clean build publishToMavenLocal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command performs several actions: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Generates Java classes</w:t>
      </w:r>
      <w:r w:rsidDel="00000000" w:rsidR="00000000" w:rsidRPr="00000000">
        <w:rPr>
          <w:rtl w:val="0"/>
        </w:rPr>
        <w:t xml:space="preserve">: It compiles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billing_service.proto</w:t>
      </w:r>
      <w:r w:rsidDel="00000000" w:rsidR="00000000" w:rsidRPr="00000000">
        <w:rPr>
          <w:rtl w:val="0"/>
        </w:rPr>
        <w:t xml:space="preserve"> into Java files, including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BillingServiceGrpc.java</w:t>
      </w:r>
      <w:r w:rsidDel="00000000" w:rsidR="00000000" w:rsidRPr="00000000">
        <w:rPr>
          <w:rtl w:val="0"/>
        </w:rPr>
        <w:t xml:space="preserve">, and places them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build/generated/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Builds a JAR</w:t>
      </w:r>
      <w:r w:rsidDel="00000000" w:rsidR="00000000" w:rsidRPr="00000000">
        <w:rPr>
          <w:rtl w:val="0"/>
        </w:rPr>
        <w:t xml:space="preserve">: It packages the generated Java classes and the source code into a JAR file.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Publishes to local Maven repo</w:t>
      </w:r>
      <w:r w:rsidDel="00000000" w:rsidR="00000000" w:rsidRPr="00000000">
        <w:rPr>
          <w:rtl w:val="0"/>
        </w:rPr>
        <w:t xml:space="preserve">: It installs the built JAR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com.pm:pm-protos:1.0.0</w:t>
      </w:r>
      <w:r w:rsidDel="00000000" w:rsidR="00000000" w:rsidRPr="00000000">
        <w:rPr>
          <w:rtl w:val="0"/>
        </w:rPr>
        <w:t xml:space="preserve">) into your local Maven repository, typically located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~/.m2/repository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verify the process, check if the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~/.m2/repository/com/pm/pm-protos/1.0.0/pm-protos-1.0.0.jar</w:t>
      </w:r>
      <w:r w:rsidDel="00000000" w:rsidR="00000000" w:rsidRPr="00000000">
        <w:rPr>
          <w:rtl w:val="0"/>
        </w:rPr>
        <w:t xml:space="preserve"> exists. You can also inspect the contents of this JAR to confirm the generated Java classes are present.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i4uk37ilqn1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STEP C: Publish to GitHub Packages 📦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step outlines how to publish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pm-protos</w:t>
      </w:r>
      <w:r w:rsidDel="00000000" w:rsidR="00000000" w:rsidRPr="00000000">
        <w:rPr>
          <w:rtl w:val="0"/>
        </w:rPr>
        <w:t xml:space="preserve"> artifact to GitHub Packages so that other services can consume it.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5qclcp3tz8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C.1: Create a GitHub Personal Access Token (PAT)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need a GitHub PAT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write:packages</w:t>
      </w:r>
      <w:r w:rsidDel="00000000" w:rsidR="00000000" w:rsidRPr="00000000">
        <w:rPr>
          <w:rtl w:val="0"/>
        </w:rPr>
        <w:t xml:space="preserve"> scope to publish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read:packages</w:t>
      </w:r>
      <w:r w:rsidDel="00000000" w:rsidR="00000000" w:rsidRPr="00000000">
        <w:rPr>
          <w:rtl w:val="0"/>
        </w:rPr>
        <w:t xml:space="preserve"> to consume artifacts. Go to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b w:val="1"/>
          <w:rtl w:val="0"/>
        </w:rPr>
        <w:t xml:space="preserve">Developer settings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b w:val="1"/>
          <w:rtl w:val="0"/>
        </w:rPr>
        <w:t xml:space="preserve">Personal access tokens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b w:val="1"/>
          <w:rtl w:val="0"/>
        </w:rPr>
        <w:t xml:space="preserve">Tokens (classic)</w:t>
      </w:r>
      <w:r w:rsidDel="00000000" w:rsidR="00000000" w:rsidRPr="00000000">
        <w:rPr>
          <w:rtl w:val="0"/>
        </w:rPr>
        <w:t xml:space="preserve"> to create a new token. Be sure to copy the token immediately, as you won't be able to see it again.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16u5c4vih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C.2: Store Credentials for Gradle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Gradle to authenticate with GitHub Packages, store your credentials in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~/.gradle/gradle.properties</w:t>
      </w:r>
      <w:r w:rsidDel="00000000" w:rsidR="00000000" w:rsidRPr="00000000">
        <w:rPr>
          <w:rtl w:val="0"/>
        </w:rPr>
        <w:t xml:space="preserve"> file: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Ini, TOML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gpr.user=YOUR_GITHUB_USERNAME</w:t>
              <w:br w:type="textWrapping"/>
              <w:t xml:space="preserve">gpr.key=YOUR_PERSONAL_ACCESS_TOKEN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Replace the placeholders with your actual GitHub username and PAT. This is the recommended and most secure method.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bx3njnmec66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C.3: Add GitHub Packages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build.gradle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publishing</w:t>
      </w:r>
      <w:r w:rsidDel="00000000" w:rsidR="00000000" w:rsidRPr="00000000">
        <w:rPr>
          <w:rtl w:val="0"/>
        </w:rPr>
        <w:t xml:space="preserve"> block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grpc-proto/build.gradle</w:t>
      </w:r>
      <w:r w:rsidDel="00000000" w:rsidR="00000000" w:rsidRPr="00000000">
        <w:rPr>
          <w:rtl w:val="0"/>
        </w:rPr>
        <w:t xml:space="preserve"> to include the GitHub Packages repository configuration: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Gradle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publishing {</w:t>
              <w:br w:type="textWrapping"/>
              <w:t xml:space="preserve">  publications {</w:t>
              <w:br w:type="textWrapping"/>
              <w:t xml:space="preserve">    mavenJava(MavenPublication)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components.java</w:t>
              <w:br w:type="textWrapping"/>
              <w:t xml:space="preserve">      artifactId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'pm-protos'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}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repositories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{</w:t>
              <w:br w:type="textWrapping"/>
              <w:t xml:space="preserve">    maven {</w:t>
              <w:br w:type="textWrapping"/>
              <w:t xml:space="preserve">      name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"GitHubPackages"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  url = uri(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"https://maven.pkg.github.com/OWNER/grpc-proto"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  credentials {</w:t>
              <w:br w:type="textWrapping"/>
              <w:t xml:space="preserve">        username =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project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.findProperty(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"gpr.user"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 ?: System.getenv(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"GPR_USER"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 ?: System.getenv(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"GITHUB_ACTOR"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    password =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project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.findProperty(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"gpr.key"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  ?: System.getenv(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"GPR_KEY"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  ?: System.getenv(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"GITHUB_TOKEN"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  }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Important : </w:t>
      </w:r>
      <w:r w:rsidDel="00000000" w:rsidR="00000000" w:rsidRPr="00000000">
        <w:rPr>
          <w:b w:val="1"/>
          <w:i w:val="1"/>
          <w:rtl w:val="0"/>
        </w:rPr>
        <w:t xml:space="preserve">Replace </w:t>
      </w:r>
      <w:r w:rsidDel="00000000" w:rsidR="00000000" w:rsidRPr="00000000">
        <w:rPr>
          <w:b w:val="1"/>
          <w:i w:val="1"/>
          <w:color w:val="188038"/>
          <w:rtl w:val="0"/>
        </w:rPr>
        <w:t xml:space="preserve">OWNER</w:t>
      </w:r>
      <w:r w:rsidDel="00000000" w:rsidR="00000000" w:rsidRPr="00000000">
        <w:rPr>
          <w:b w:val="1"/>
          <w:i w:val="1"/>
          <w:rtl w:val="0"/>
        </w:rPr>
        <w:t xml:space="preserve"> with your GitHub username or organization name.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zp4504op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C.4: Publish to GitHub Packages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following command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grpc-proto</w:t>
      </w:r>
      <w:r w:rsidDel="00000000" w:rsidR="00000000" w:rsidRPr="00000000">
        <w:rPr>
          <w:rtl w:val="0"/>
        </w:rPr>
        <w:t xml:space="preserve"> root: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Bash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./gradlew clean build publish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successful,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pm-protos</w:t>
      </w:r>
      <w:r w:rsidDel="00000000" w:rsidR="00000000" w:rsidRPr="00000000">
        <w:rPr>
          <w:rtl w:val="0"/>
        </w:rPr>
        <w:t xml:space="preserve"> artifact (version 1.0.0) will be available in your GitHub repository's </w:t>
      </w:r>
      <w:r w:rsidDel="00000000" w:rsidR="00000000" w:rsidRPr="00000000">
        <w:rPr>
          <w:b w:val="1"/>
          <w:rtl w:val="0"/>
        </w:rPr>
        <w:t xml:space="preserve">Packages</w:t>
      </w:r>
      <w:r w:rsidDel="00000000" w:rsidR="00000000" w:rsidRPr="00000000">
        <w:rPr>
          <w:rtl w:val="0"/>
        </w:rPr>
        <w:t xml:space="preserve"> section.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zfzjpkguy64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STEP D: Consume the Artifact in Services 🤝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configure both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patient-service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billing-service</w:t>
      </w:r>
      <w:r w:rsidDel="00000000" w:rsidR="00000000" w:rsidRPr="00000000">
        <w:rPr>
          <w:rtl w:val="0"/>
        </w:rPr>
        <w:t xml:space="preserve"> to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pm-protos</w:t>
      </w:r>
      <w:r w:rsidDel="00000000" w:rsidR="00000000" w:rsidRPr="00000000">
        <w:rPr>
          <w:rtl w:val="0"/>
        </w:rPr>
        <w:t xml:space="preserve"> artifact.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jh7yk7p0j3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D.1: 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build.gradle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Both Services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each service's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build.gradle</w:t>
      </w:r>
      <w:r w:rsidDel="00000000" w:rsidR="00000000" w:rsidRPr="00000000">
        <w:rPr>
          <w:rtl w:val="0"/>
        </w:rPr>
        <w:t xml:space="preserve"> file, add the repositories and the dependency.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First, add the repositories block: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Gradle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repositories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{</w:t>
              <w:br w:type="textWrapping"/>
              <w:t xml:space="preserve">    mavenLocal() </w:t>
            </w:r>
            <w:r w:rsidDel="00000000" w:rsidR="00000000" w:rsidRPr="00000000">
              <w:rPr>
                <w:rFonts w:ascii="Consolas" w:cs="Consolas" w:eastAsia="Consolas" w:hAnsi="Consolas"/>
                <w:shd w:fill="282b2e" w:val="clear"/>
                <w:rtl w:val="0"/>
              </w:rPr>
              <w:t xml:space="preserve">// useful for local dev (optional)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mavenCentral()</w:t>
              <w:br w:type="textWrapping"/>
              <w:t xml:space="preserve">    maven {</w:t>
              <w:br w:type="textWrapping"/>
              <w:t xml:space="preserve">        url = uri(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"https://maven.pkg.github.com/OWNER/grpc-proto"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    credentials {</w:t>
              <w:br w:type="textWrapping"/>
              <w:t xml:space="preserve">            username =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project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.findProperty(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"gpr.user"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 ?: System.getenv(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"GPR_USER"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 ?: System.getenv(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"GITHUB_ACTOR"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        password =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project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.findProperty(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"gpr.key"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  ?: System.getenv(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"GPR_KEY"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  ?: System.getenv(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"GITHUB_TOKEN"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Then, add the dependency: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Gradle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dependencies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{</w:t>
              <w:br w:type="textWrapping"/>
              <w:t xml:space="preserve">    implementation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"com.pm:pm-protos:1.0.0"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hd w:fill="282b2e" w:val="clear"/>
                <w:rtl w:val="0"/>
              </w:rPr>
              <w:t xml:space="preserve">// other dependencies...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Important</w:t>
      </w:r>
      <w:r w:rsidDel="00000000" w:rsidR="00000000" w:rsidRPr="00000000">
        <w:rPr>
          <w:rtl w:val="0"/>
        </w:rPr>
        <w:t xml:space="preserve">: Make sure to remove any existing local copies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billing_service.proto</w:t>
      </w:r>
      <w:r w:rsidDel="00000000" w:rsidR="00000000" w:rsidRPr="00000000">
        <w:rPr>
          <w:rtl w:val="0"/>
        </w:rPr>
        <w:t xml:space="preserve"> or generated Java files from these service repositories to prevent classpath conflicts.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vkalvqvya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D.2: Verify Compilation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each service's root directory, run: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Bash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rtl w:val="0"/>
              </w:rPr>
              <w:t xml:space="preserve">/gradlew clean build -x 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ins w:author="Sagar Karatagi" w:id="0" w:date="2025-08-11T13:20:07Z"/>
          <w:b w:val="1"/>
        </w:rPr>
      </w:pPr>
      <w:ins w:author="Sagar Karatagi" w:id="0" w:date="2025-08-11T13:20:07Z">
        <w:r w:rsidDel="00000000" w:rsidR="00000000" w:rsidRPr="00000000">
          <w:rPr>
            <w:b w:val="1"/>
            <w:color w:val="ff0000"/>
            <w:rtl w:val="0"/>
          </w:rPr>
          <w:t xml:space="preserve">If something doesn’t work try hardcoding the value (Not recommended).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command will fetch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pm-protos</w:t>
      </w:r>
      <w:r w:rsidDel="00000000" w:rsidR="00000000" w:rsidRPr="00000000">
        <w:rPr>
          <w:rtl w:val="0"/>
        </w:rPr>
        <w:t xml:space="preserve"> artifact from either your local Maven repository or GitHub Packages and compile the service code.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j75yu440x43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STEP E: Build and Dockerize the Services 🐳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focuses on preparing the services for containerization. The best practice here is to build the JARs locally and then copy them into a minimal Docker image.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5yg7hatyds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E.1: Build JARs Locally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the root of each service, run the following command to build the executable JAR files.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billing-service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Bash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./gradlew clean bootJar -x 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patient-service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Bash</w:t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./gradlew clean bootJar -x 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create a JAR file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build/libs/</w:t>
      </w:r>
      <w:r w:rsidDel="00000000" w:rsidR="00000000" w:rsidRPr="00000000">
        <w:rPr>
          <w:rtl w:val="0"/>
        </w:rPr>
        <w:t xml:space="preserve"> directory of each service.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wwb9j3sjy8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E.2: Create Dockerfiles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simple Dockerfile for each service that copies the pre-built JAR into the image.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billing-service/Dockerfile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Dockerfile</w:t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eclipse-temurin: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-jre-jammy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WORKDIR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/app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build/libs/*.jar app.jar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4001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9001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ENTRYPOINT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"java"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"-jar"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"/app/app.jar"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patient-service/Dockerfile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Dockerfile</w:t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eclipse-temurin: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-jre-jammy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WORKDIR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/app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build/libs/*.jar app.jar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4000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ENTRYPOINT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"java"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"-jar"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"/app/app.jar"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Dockerfiles are minimal and only include the Java Runtime Environment and the application JAR, resulting in smaller, more secure images.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377khrxdyjf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STEP F: Configure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docker-compose.yml</w:t>
      </w:r>
      <w:r w:rsidDel="00000000" w:rsidR="00000000" w:rsidRPr="00000000">
        <w:rPr>
          <w:b w:val="1"/>
          <w:sz w:val="34"/>
          <w:szCs w:val="34"/>
          <w:rtl w:val="0"/>
        </w:rPr>
        <w:t xml:space="preserve"> 📝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file is used to orchestrate the services and their dependencies. This file defines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patient-service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billing-service</w:t>
      </w:r>
      <w:r w:rsidDel="00000000" w:rsidR="00000000" w:rsidRPr="00000000">
        <w:rPr>
          <w:rtl w:val="0"/>
        </w:rPr>
        <w:t xml:space="preserve">, and a PostgreSQL database.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file in the root directory of your project: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YAML</w:t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version: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'3.8'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br w:type="textWrapping"/>
              <w:t xml:space="preserve">services:</w:t>
              <w:br w:type="textWrapping"/>
              <w:t xml:space="preserve">  patient-service-db:</w:t>
              <w:br w:type="textWrapping"/>
              <w:t xml:space="preserve">    image: postgres:16</w:t>
              <w:br w:type="textWrapping"/>
              <w:t xml:space="preserve">    environment:</w:t>
              <w:br w:type="textWrapping"/>
              <w:t xml:space="preserve">      POSTGRES_DB: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  POSTGRES_USER: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admin_user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  POSTGRES_PASSWORD: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ports: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      -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"5432:5432"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br w:type="textWrapping"/>
              <w:t xml:space="preserve">  billing-service:</w:t>
              <w:br w:type="textWrapping"/>
              <w:t xml:space="preserve">    build:</w:t>
              <w:br w:type="textWrapping"/>
              <w:t xml:space="preserve">      context: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./billing-service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container_name: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billing-service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environment:</w:t>
              <w:br w:type="textWrapping"/>
              <w:t xml:space="preserve">      SERVER_PORT: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4001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  GRPC_SERVER_PORT: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9001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  SPRING_PROFILES_ACTIVE: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ports: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      -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"4001:4001"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shd w:fill="282b2e" w:val="clear"/>
                <w:rtl w:val="0"/>
              </w:rPr>
              <w:t xml:space="preserve"># HTTP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      -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"9001:9001"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shd w:fill="282b2e" w:val="clear"/>
                <w:rtl w:val="0"/>
              </w:rPr>
              <w:t xml:space="preserve"># gRPC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br w:type="textWrapping"/>
              <w:t xml:space="preserve">  patient-service:</w:t>
              <w:br w:type="textWrapping"/>
              <w:t xml:space="preserve">    build:</w:t>
              <w:br w:type="textWrapping"/>
              <w:t xml:space="preserve">      context: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./patient-service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container_name: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patient-service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depends_on: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      -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patient-service-db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      -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billing-service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environment:</w:t>
              <w:br w:type="textWrapping"/>
              <w:t xml:space="preserve">      SPRING_DATASOURCE_URL: jdbc:postgresql://patient-service-db:5432/db</w:t>
              <w:br w:type="textWrapping"/>
              <w:t xml:space="preserve">      SPRING_DATASOURCE_USERNAME: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admin_user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  SPRING_DATASOURCE_PASSWORD: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  BILLING_SERVICE_ADDRESS: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billing-service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  BILLING_SERVICE_GRPC_PORT: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9001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ports: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      -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"4000:4000"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key configuration here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BILLING_SERVICE_ADDRESS: billing-service</w:t>
      </w:r>
      <w:r w:rsidDel="00000000" w:rsidR="00000000" w:rsidRPr="00000000">
        <w:rPr>
          <w:rtl w:val="0"/>
        </w:rPr>
        <w:t xml:space="preserve">, which allows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patient-service</w:t>
      </w:r>
      <w:r w:rsidDel="00000000" w:rsidR="00000000" w:rsidRPr="00000000">
        <w:rPr>
          <w:rtl w:val="0"/>
        </w:rPr>
        <w:t xml:space="preserve"> to communicate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billing-service</w:t>
      </w:r>
      <w:r w:rsidDel="00000000" w:rsidR="00000000" w:rsidRPr="00000000">
        <w:rPr>
          <w:rtl w:val="0"/>
        </w:rPr>
        <w:t xml:space="preserve"> using Docker's internal DNS.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qt886kjofz9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STEP G: Start and Verify Containers ▶️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file in place, you can build and run the services.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Build images</w:t>
      </w:r>
      <w:r w:rsidDel="00000000" w:rsidR="00000000" w:rsidRPr="00000000">
        <w:rPr>
          <w:rtl w:val="0"/>
        </w:rPr>
        <w:t xml:space="preserve">: Make sure you've built the JARs as described in STEP E, and then run:</w:t>
        <w:br w:type="textWrapping"/>
        <w:t xml:space="preserve">Bash</w:t>
        <w:br w:type="textWrapping"/>
      </w:r>
    </w:p>
    <w:tbl>
      <w:tblPr>
        <w:tblStyle w:val="Table1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docker compose build --no-cache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Start containers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</w:r>
    </w:p>
    <w:tbl>
      <w:tblPr>
        <w:tblStyle w:val="Table1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docker compose 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logs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compose logs &lt;service-name&gt; -f</w:t>
      </w:r>
      <w:r w:rsidDel="00000000" w:rsidR="00000000" w:rsidRPr="00000000">
        <w:rPr>
          <w:rtl w:val="0"/>
        </w:rPr>
        <w:t xml:space="preserve"> to monitor the startup process for each service. This helps in diagnosing any startup failures.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cuqi0qv969m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STEP H: Test gRPC and HTTP Flow ✅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the containers are up, test the communication between them and the external endpoints.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12fkz44cv8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H.1: Test gRPC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grpcurl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grpcurl</w:t>
      </w:r>
      <w:r w:rsidDel="00000000" w:rsidR="00000000" w:rsidRPr="00000000">
        <w:rPr>
          <w:rtl w:val="0"/>
        </w:rPr>
        <w:t xml:space="preserve"> to inspect and interact with the gRPC service directly.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List services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grpcurl -plaintext localhost:9001 list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This should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BillingService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createBillingAccount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</w:r>
      <w:r w:rsidDel="00000000" w:rsidR="00000000" w:rsidRPr="00000000">
        <w:rPr>
          <w:rFonts w:ascii="Consolas" w:cs="Consolas" w:eastAsia="Consolas" w:hAnsi="Consolas"/>
          <w:color w:val="a9b7c6"/>
          <w:shd w:fill="282b2e" w:val="clear"/>
          <w:rtl w:val="0"/>
        </w:rPr>
        <w:t xml:space="preserve">grpcurl -plaintext -d </w:t>
      </w:r>
      <w:r w:rsidDel="00000000" w:rsidR="00000000" w:rsidRPr="00000000">
        <w:rPr>
          <w:rFonts w:ascii="Consolas" w:cs="Consolas" w:eastAsia="Consolas" w:hAnsi="Consolas"/>
          <w:color w:val="6a8759"/>
          <w:shd w:fill="282b2e" w:val="clear"/>
          <w:rtl w:val="0"/>
        </w:rPr>
        <w:t xml:space="preserve">'{"patientId":"p1","name":"John","email":"john@ex.com"}'</w:t>
      </w:r>
      <w:r w:rsidDel="00000000" w:rsidR="00000000" w:rsidRPr="00000000">
        <w:rPr>
          <w:rFonts w:ascii="Consolas" w:cs="Consolas" w:eastAsia="Consolas" w:hAnsi="Consolas"/>
          <w:color w:val="a9b7c6"/>
          <w:shd w:fill="282b2e" w:val="clear"/>
          <w:rtl w:val="0"/>
        </w:rPr>
        <w:t xml:space="preserve"> localhost:9001 </w:t>
      </w:r>
      <w:r w:rsidDel="00000000" w:rsidR="00000000" w:rsidRPr="00000000">
        <w:rPr>
          <w:rtl w:val="0"/>
        </w:rPr>
        <w:t xml:space="preserve">BillingService/createBillingAccount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An example successful response would be:</w:t>
        <w:br w:type="textWrapping"/>
        <w:t xml:space="preserve">JSON</w:t>
        <w:br w:type="textWrapping"/>
      </w:r>
    </w:p>
    <w:tbl>
      <w:tblPr>
        <w:tblStyle w:val="Table1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{</w:t>
              <w:br w:type="textWrapping"/>
              <w:t xml:space="preserve">  "accountId":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"1234"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</w:t>
              <w:br w:type="textWrapping"/>
              <w:t xml:space="preserve">  "status":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"SUCCESS"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This confirms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billing-service</w:t>
      </w:r>
      <w:r w:rsidDel="00000000" w:rsidR="00000000" w:rsidRPr="00000000">
        <w:rPr>
          <w:rtl w:val="0"/>
        </w:rPr>
        <w:t xml:space="preserve"> is correctly handling gRPC requests.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n6s6avt24s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H.2: Call Patient Service HTTP Endpoint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Finally, test the end-to-end flow by calling the patient service's HTTP endpoint.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Bash</w:t>
      </w:r>
    </w:p>
    <w:tbl>
      <w:tblPr>
        <w:tblStyle w:val="Table1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curl -v -X POST http://localhost:4000/patients \</w:t>
              <w:br w:type="textWrapping"/>
              <w:t xml:space="preserve">  -H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"Content-Type: application/json"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\</w:t>
              <w:br w:type="textWrapping"/>
              <w:t xml:space="preserve">  -d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'{"name":"Jane Doe","email":"jane@example.com"}'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should trigger the patient service to save the patient to its database and then make a gRPC call to the billing service. Check the logs of both services to confirm the full workflow executed successfully.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